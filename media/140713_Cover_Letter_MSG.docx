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A7" w:rsidRDefault="00FF5155" w:rsidP="005A4AA7">
      <w:pPr>
        <w:spacing w:after="0"/>
      </w:pPr>
      <w:r>
        <w:fldChar w:fldCharType="begin"/>
      </w:r>
      <w:r w:rsidR="005A4AA7">
        <w:instrText xml:space="preserve"> DATE \@ "dddd, MMMM dd, yyyy" </w:instrText>
      </w:r>
      <w:r>
        <w:fldChar w:fldCharType="separate"/>
      </w:r>
      <w:r w:rsidR="005F3D33">
        <w:rPr>
          <w:noProof/>
        </w:rPr>
        <w:t>Sunday, July 13, 2014</w:t>
      </w:r>
      <w:r>
        <w:fldChar w:fldCharType="end"/>
      </w:r>
    </w:p>
    <w:p w:rsidR="005A4AA7" w:rsidRDefault="005A4AA7" w:rsidP="005A4AA7">
      <w:pPr>
        <w:spacing w:after="0"/>
      </w:pPr>
    </w:p>
    <w:p w:rsidR="00976993" w:rsidRDefault="00976993" w:rsidP="005A4AA7">
      <w:pPr>
        <w:spacing w:after="0"/>
      </w:pPr>
      <w:r w:rsidRPr="00976993">
        <w:t xml:space="preserve">Dave Howard </w:t>
      </w:r>
    </w:p>
    <w:p w:rsidR="00976993" w:rsidRDefault="00976993" w:rsidP="005A4AA7">
      <w:pPr>
        <w:spacing w:after="0"/>
      </w:pPr>
      <w:r>
        <w:t>President</w:t>
      </w:r>
    </w:p>
    <w:p w:rsidR="00976993" w:rsidRDefault="00976993" w:rsidP="005A4AA7">
      <w:pPr>
        <w:spacing w:after="0"/>
      </w:pPr>
      <w:r w:rsidRPr="00976993">
        <w:t xml:space="preserve">MSG Sports at </w:t>
      </w:r>
      <w:proofErr w:type="gramStart"/>
      <w:r w:rsidRPr="00976993">
        <w:t>The</w:t>
      </w:r>
      <w:proofErr w:type="gramEnd"/>
      <w:r w:rsidRPr="00976993">
        <w:t xml:space="preserve"> Madison Square Garden Company </w:t>
      </w:r>
    </w:p>
    <w:p w:rsidR="005A4AA7" w:rsidRDefault="005A4AA7" w:rsidP="005A4AA7">
      <w:pPr>
        <w:spacing w:after="0"/>
      </w:pPr>
      <w:r>
        <w:t>Two Pennsylvania Plaza</w:t>
      </w:r>
    </w:p>
    <w:p w:rsidR="005A4AA7" w:rsidRDefault="005A4AA7" w:rsidP="005A4AA7">
      <w:pPr>
        <w:spacing w:after="0"/>
      </w:pPr>
      <w:r>
        <w:t>New York, NY 10121-0091</w:t>
      </w:r>
    </w:p>
    <w:p w:rsidR="005A4AA7" w:rsidRDefault="005A4AA7" w:rsidP="005A4AA7">
      <w:pPr>
        <w:spacing w:after="0"/>
      </w:pPr>
    </w:p>
    <w:p w:rsidR="005A4AA7" w:rsidRDefault="005A4AA7" w:rsidP="0069285F">
      <w:pPr>
        <w:spacing w:after="0"/>
        <w:jc w:val="both"/>
      </w:pPr>
      <w:r>
        <w:t xml:space="preserve">Dear Mr. </w:t>
      </w:r>
      <w:r w:rsidR="00171A03">
        <w:t>Howard,</w:t>
      </w:r>
      <w:r>
        <w:t xml:space="preserve"> </w:t>
      </w:r>
    </w:p>
    <w:p w:rsidR="005A4AA7" w:rsidRDefault="005A4AA7" w:rsidP="0069285F">
      <w:pPr>
        <w:spacing w:after="0"/>
        <w:jc w:val="both"/>
      </w:pPr>
    </w:p>
    <w:p w:rsidR="006407A5" w:rsidRDefault="00B43830" w:rsidP="0069285F">
      <w:pPr>
        <w:spacing w:after="0"/>
        <w:jc w:val="both"/>
      </w:pPr>
      <w:r>
        <w:t xml:space="preserve">As a brilliant CRM expert and experienced operational leader, </w:t>
      </w:r>
      <w:r w:rsidR="002C0772">
        <w:t xml:space="preserve">I </w:t>
      </w:r>
      <w:ins w:id="0" w:author="asgug" w:date="2014-07-12T15:22:00Z">
        <w:r w:rsidR="002C0772">
          <w:t xml:space="preserve">have </w:t>
        </w:r>
      </w:ins>
      <w:r w:rsidR="002C0772">
        <w:t>successfully developed usage of CRM enhancing sales and marketing processes</w:t>
      </w:r>
      <w:ins w:id="1" w:author="asgug" w:date="2014-07-12T15:36:00Z">
        <w:r w:rsidR="002C0772">
          <w:t xml:space="preserve"> </w:t>
        </w:r>
      </w:ins>
      <w:commentRangeStart w:id="2"/>
      <w:del w:id="3" w:author="asgug" w:date="2014-07-12T15:36:00Z">
        <w:r w:rsidR="002C0772" w:rsidDel="00F368B8">
          <w:delText xml:space="preserve">in various contexts </w:delText>
        </w:r>
        <w:commentRangeEnd w:id="2"/>
        <w:r w:rsidR="002C0772" w:rsidDel="00F368B8">
          <w:rPr>
            <w:rStyle w:val="Marquedecommentaire"/>
          </w:rPr>
          <w:commentReference w:id="2"/>
        </w:r>
      </w:del>
      <w:ins w:id="4" w:author="asgug" w:date="2014-07-12T15:33:00Z">
        <w:r w:rsidR="002C0772">
          <w:t xml:space="preserve">using </w:t>
        </w:r>
      </w:ins>
      <w:ins w:id="5" w:author="asgug" w:date="2014-07-12T15:55:00Z">
        <w:r w:rsidR="002C0772">
          <w:t>MS Dynamics CRM</w:t>
        </w:r>
      </w:ins>
      <w:ins w:id="6" w:author="asgug" w:date="2014-07-12T15:37:00Z">
        <w:r w:rsidR="002C0772">
          <w:t xml:space="preserve"> and other CRM systems</w:t>
        </w:r>
      </w:ins>
      <w:ins w:id="7" w:author="asgug" w:date="2014-07-12T15:35:00Z">
        <w:r w:rsidR="002C0772">
          <w:t>.</w:t>
        </w:r>
      </w:ins>
      <w:r w:rsidR="002C0772">
        <w:t xml:space="preserve"> </w:t>
      </w:r>
      <w:ins w:id="8" w:author="asgug" w:date="2014-07-12T15:33:00Z">
        <w:r w:rsidR="00F368B8">
          <w:t>I truly believe I would be a perfect fit</w:t>
        </w:r>
      </w:ins>
      <w:r w:rsidR="002C0772">
        <w:t xml:space="preserve"> for </w:t>
      </w:r>
      <w:r w:rsidR="002C0772" w:rsidRPr="005A4AA7">
        <w:t xml:space="preserve">the </w:t>
      </w:r>
      <w:r w:rsidR="002C0772">
        <w:t>Director of CRM</w:t>
      </w:r>
      <w:r w:rsidR="002C0772" w:rsidRPr="005A4AA7">
        <w:t xml:space="preserve"> </w:t>
      </w:r>
      <w:ins w:id="9" w:author="asgug" w:date="2014-07-12T15:21:00Z">
        <w:r w:rsidR="002C0772">
          <w:t>position</w:t>
        </w:r>
      </w:ins>
      <w:r w:rsidR="002C0772" w:rsidRPr="005A4AA7">
        <w:t xml:space="preserve"> at The Madison Square Garden Company</w:t>
      </w:r>
      <w:r w:rsidR="002C0772">
        <w:t xml:space="preserve"> (MSG)</w:t>
      </w:r>
      <w:r>
        <w:t>.</w:t>
      </w:r>
      <w:ins w:id="10" w:author="asgug" w:date="2014-07-12T15:34:00Z">
        <w:r w:rsidR="00F368B8">
          <w:t xml:space="preserve"> </w:t>
        </w:r>
      </w:ins>
      <w:del w:id="11" w:author="asgug" w:date="2014-07-12T15:34:00Z">
        <w:r w:rsidR="005A4AA7" w:rsidDel="00F368B8">
          <w:delText xml:space="preserve">Over the </w:delText>
        </w:r>
      </w:del>
      <w:del w:id="12" w:author="asgug" w:date="2014-07-12T15:32:00Z">
        <w:r w:rsidR="005A4AA7" w:rsidDel="00F368B8">
          <w:delText>l</w:delText>
        </w:r>
      </w:del>
      <w:del w:id="13" w:author="asgug" w:date="2014-07-12T15:34:00Z">
        <w:r w:rsidR="005A4AA7" w:rsidDel="00F368B8">
          <w:delText xml:space="preserve">ast five years, that will strongly benefit this position. </w:delText>
        </w:r>
      </w:del>
    </w:p>
    <w:p w:rsidR="00A47313" w:rsidRDefault="00A47313" w:rsidP="00DB1EF6">
      <w:pPr>
        <w:spacing w:after="0"/>
        <w:jc w:val="both"/>
      </w:pPr>
    </w:p>
    <w:p w:rsidR="00EB396F" w:rsidRDefault="005F3D33" w:rsidP="0069285F">
      <w:pPr>
        <w:spacing w:after="0"/>
        <w:jc w:val="both"/>
      </w:pPr>
      <w:r>
        <w:t>Over the last 5 years I maximized usage</w:t>
      </w:r>
      <w:r w:rsidR="00DB1EF6">
        <w:t xml:space="preserve"> of the CRM across complex organization</w:t>
      </w:r>
      <w:r w:rsidR="00A47313">
        <w:t xml:space="preserve">, leading the change and inspiring continuous improvement. </w:t>
      </w:r>
      <w:r w:rsidR="00EB396F">
        <w:t>I</w:t>
      </w:r>
      <w:r w:rsidR="00171A03">
        <w:t xml:space="preserve"> successfully</w:t>
      </w:r>
      <w:r w:rsidR="00EB396F">
        <w:t xml:space="preserve"> developed usage of CRM with</w:t>
      </w:r>
      <w:r w:rsidR="003E3BE4">
        <w:t xml:space="preserve"> fundraiser</w:t>
      </w:r>
      <w:r w:rsidR="00EB396F">
        <w:t>s</w:t>
      </w:r>
      <w:r w:rsidR="003E3BE4">
        <w:t xml:space="preserve"> soliciting gifts of </w:t>
      </w:r>
      <w:ins w:id="14" w:author="asgug" w:date="2014-07-12T15:23:00Z">
        <w:r w:rsidR="003E3BE4">
          <w:t>€</w:t>
        </w:r>
      </w:ins>
      <w:r w:rsidR="00EB396F">
        <w:t>50</w:t>
      </w:r>
      <w:r w:rsidR="003E3BE4">
        <w:t>,000</w:t>
      </w:r>
      <w:r w:rsidR="003E3BE4">
        <w:t xml:space="preserve"> and more to </w:t>
      </w:r>
      <w:r w:rsidR="003E3BE4">
        <w:t>build stronger relationships with their prospects</w:t>
      </w:r>
      <w:r w:rsidR="003A17DB">
        <w:t xml:space="preserve">. This experience </w:t>
      </w:r>
      <w:r w:rsidR="00171A03">
        <w:t>enhancing</w:t>
      </w:r>
      <w:r w:rsidR="003A17DB">
        <w:t xml:space="preserve"> business processes to optimize revenue will strongly benefit to this position. </w:t>
      </w:r>
    </w:p>
    <w:p w:rsidR="00683C46" w:rsidRDefault="00A47313" w:rsidP="0069285F">
      <w:pPr>
        <w:spacing w:after="0"/>
        <w:jc w:val="both"/>
      </w:pPr>
      <w:r>
        <w:t>Today as a CRM Manager, m</w:t>
      </w:r>
      <w:r w:rsidR="00F600BD">
        <w:t>y</w:t>
      </w:r>
      <w:r w:rsidR="00F209C1">
        <w:t xml:space="preserve"> work</w:t>
      </w:r>
      <w:ins w:id="15" w:author="asgug" w:date="2014-07-12T15:24:00Z">
        <w:r w:rsidR="0066683D">
          <w:t>,</w:t>
        </w:r>
      </w:ins>
      <w:r w:rsidR="00F209C1">
        <w:t xml:space="preserve"> i</w:t>
      </w:r>
      <w:r w:rsidR="005A4AA7">
        <w:t>n close collab</w:t>
      </w:r>
      <w:r w:rsidR="00F209C1">
        <w:t>oration with the marketing team</w:t>
      </w:r>
      <w:ins w:id="16" w:author="asgug" w:date="2014-07-12T15:24:00Z">
        <w:r w:rsidR="0066683D">
          <w:t>,</w:t>
        </w:r>
      </w:ins>
      <w:r w:rsidR="00F209C1">
        <w:t xml:space="preserve"> </w:t>
      </w:r>
      <w:del w:id="17" w:author="asgug" w:date="2014-07-12T15:24:00Z">
        <w:r w:rsidR="00F600BD" w:rsidDel="0066683D">
          <w:delText>multiplied by 3</w:delText>
        </w:r>
      </w:del>
      <w:ins w:id="18" w:author="asgug" w:date="2014-07-12T15:24:00Z">
        <w:r w:rsidR="0066683D">
          <w:t>triple</w:t>
        </w:r>
      </w:ins>
      <w:ins w:id="19" w:author="asgug" w:date="2014-07-12T15:25:00Z">
        <w:r w:rsidR="0066683D">
          <w:t>d</w:t>
        </w:r>
      </w:ins>
      <w:r w:rsidR="00F600BD">
        <w:t xml:space="preserve"> </w:t>
      </w:r>
      <w:r w:rsidR="00F209C1">
        <w:t>the</w:t>
      </w:r>
      <w:r w:rsidR="005A4AA7">
        <w:t xml:space="preserve"> average attendance to </w:t>
      </w:r>
      <w:r w:rsidR="00F43544">
        <w:t>our</w:t>
      </w:r>
      <w:r w:rsidR="005A4AA7">
        <w:t xml:space="preserve"> music performance</w:t>
      </w:r>
      <w:r w:rsidR="00C07B8E">
        <w:t>s</w:t>
      </w:r>
      <w:r w:rsidR="005A4AA7">
        <w:t>.</w:t>
      </w:r>
      <w:r>
        <w:t xml:space="preserve"> </w:t>
      </w:r>
      <w:r w:rsidR="00061D84">
        <w:t>W</w:t>
      </w:r>
      <w:r w:rsidR="00C852B8">
        <w:t xml:space="preserve">ith </w:t>
      </w:r>
      <w:r w:rsidR="00061D84">
        <w:t xml:space="preserve">the </w:t>
      </w:r>
      <w:ins w:id="20" w:author="asgug" w:date="2014-07-12T15:25:00Z">
        <w:r w:rsidR="0066683D">
          <w:t xml:space="preserve">help of </w:t>
        </w:r>
      </w:ins>
      <w:r w:rsidR="00061D84">
        <w:t xml:space="preserve">hospitality department, </w:t>
      </w:r>
      <w:ins w:id="21" w:author="asgug" w:date="2014-07-12T15:27:00Z">
        <w:r w:rsidR="0066683D">
          <w:t>I</w:t>
        </w:r>
      </w:ins>
      <w:ins w:id="22" w:author="asgug" w:date="2014-07-12T15:25:00Z">
        <w:r w:rsidR="0066683D">
          <w:t xml:space="preserve"> have</w:t>
        </w:r>
      </w:ins>
      <w:ins w:id="23" w:author="asgug" w:date="2014-07-12T15:27:00Z">
        <w:r w:rsidR="0066683D">
          <w:t xml:space="preserve"> also</w:t>
        </w:r>
      </w:ins>
      <w:del w:id="24" w:author="asgug" w:date="2014-07-12T15:25:00Z">
        <w:r w:rsidR="00061D84" w:rsidDel="0066683D">
          <w:delText>I</w:delText>
        </w:r>
      </w:del>
      <w:r w:rsidR="00061D84">
        <w:t xml:space="preserve"> </w:t>
      </w:r>
      <w:r w:rsidR="00C852B8">
        <w:t xml:space="preserve">successfully </w:t>
      </w:r>
      <w:r w:rsidR="0094467C">
        <w:t xml:space="preserve">implemented a </w:t>
      </w:r>
      <w:r w:rsidR="00B43830">
        <w:t>strong</w:t>
      </w:r>
      <w:commentRangeStart w:id="25"/>
      <w:r w:rsidR="0094467C">
        <w:t xml:space="preserve"> lead generating process</w:t>
      </w:r>
      <w:commentRangeEnd w:id="25"/>
      <w:r w:rsidR="0066683D">
        <w:rPr>
          <w:rStyle w:val="Marquedecommentaire"/>
        </w:rPr>
        <w:commentReference w:id="25"/>
      </w:r>
      <w:r w:rsidR="0094467C">
        <w:t xml:space="preserve">, </w:t>
      </w:r>
      <w:r w:rsidR="00C852B8">
        <w:t>reduce</w:t>
      </w:r>
      <w:r w:rsidR="0094467C">
        <w:t>d</w:t>
      </w:r>
      <w:r w:rsidR="00C852B8">
        <w:t xml:space="preserve"> the follow up delay by 4</w:t>
      </w:r>
      <w:r w:rsidR="0094467C">
        <w:t xml:space="preserve"> and created</w:t>
      </w:r>
      <w:r w:rsidR="00C852B8">
        <w:t xml:space="preserve"> </w:t>
      </w:r>
      <w:r w:rsidR="00061D84">
        <w:t xml:space="preserve">solid </w:t>
      </w:r>
      <w:r w:rsidR="00C852B8">
        <w:t xml:space="preserve">reporting </w:t>
      </w:r>
      <w:r w:rsidR="00171A03">
        <w:t>and dashboards</w:t>
      </w:r>
      <w:r w:rsidR="00C852B8">
        <w:t xml:space="preserve"> to </w:t>
      </w:r>
      <w:r w:rsidR="0094467C">
        <w:t>monitor</w:t>
      </w:r>
      <w:r w:rsidR="00C852B8">
        <w:t xml:space="preserve"> the</w:t>
      </w:r>
      <w:r w:rsidR="00061D84">
        <w:t xml:space="preserve"> </w:t>
      </w:r>
      <w:r w:rsidR="0094467C">
        <w:t>progression</w:t>
      </w:r>
      <w:r w:rsidR="00CC07C3">
        <w:t xml:space="preserve">. </w:t>
      </w:r>
    </w:p>
    <w:p w:rsidR="00683C46" w:rsidRDefault="00683C46" w:rsidP="0069285F">
      <w:pPr>
        <w:spacing w:after="0"/>
        <w:jc w:val="both"/>
      </w:pPr>
    </w:p>
    <w:p w:rsidR="00683C46" w:rsidRDefault="00683C46" w:rsidP="00683C46">
      <w:pPr>
        <w:spacing w:after="0"/>
        <w:jc w:val="both"/>
      </w:pPr>
      <w:r>
        <w:t>With the Rangers back at the top of the NHL, the Knicks new management, the Liberty back at the Garden and the increasing popularity of D-leagues, it is an exciting moment to join the MSG Sports.</w:t>
      </w:r>
      <w:r w:rsidR="00171A03">
        <w:t xml:space="preserve"> The challenge to </w:t>
      </w:r>
      <w:r w:rsidR="00D07E01">
        <w:t>e</w:t>
      </w:r>
      <w:r w:rsidRPr="006C46A2">
        <w:t>arn the passionate loyalty of generations of fans, while developing strategic growth opportunities</w:t>
      </w:r>
      <w:r w:rsidR="00171A03">
        <w:t xml:space="preserve"> is truly appealing to me.</w:t>
      </w:r>
      <w:bookmarkStart w:id="26" w:name="_GoBack"/>
      <w:bookmarkEnd w:id="26"/>
    </w:p>
    <w:p w:rsidR="00683C46" w:rsidRDefault="00683C46" w:rsidP="0069285F">
      <w:pPr>
        <w:spacing w:after="0"/>
        <w:jc w:val="both"/>
      </w:pPr>
    </w:p>
    <w:p w:rsidR="0069285F" w:rsidRDefault="0069285F" w:rsidP="00D07E01">
      <w:pPr>
        <w:spacing w:after="0"/>
        <w:jc w:val="both"/>
      </w:pPr>
      <w:r>
        <w:t xml:space="preserve">As a </w:t>
      </w:r>
      <w:r w:rsidR="003A17DB">
        <w:t xml:space="preserve">dedicated </w:t>
      </w:r>
      <w:r>
        <w:t>customer service oriented professional</w:t>
      </w:r>
      <w:r w:rsidR="00D07E01">
        <w:t xml:space="preserve">, I am looking forward </w:t>
      </w:r>
      <w:r w:rsidR="00CC07C3">
        <w:t xml:space="preserve">to </w:t>
      </w:r>
      <w:r>
        <w:t xml:space="preserve">bring innovation to </w:t>
      </w:r>
      <w:r w:rsidR="006A20CA">
        <w:t xml:space="preserve">people </w:t>
      </w:r>
      <w:ins w:id="27" w:author="asgug" w:date="2014-07-12T15:42:00Z">
        <w:r w:rsidR="00B00B42">
          <w:t xml:space="preserve">who are </w:t>
        </w:r>
      </w:ins>
      <w:del w:id="28" w:author="asgug" w:date="2014-07-12T15:43:00Z">
        <w:r w:rsidDel="00B00B42">
          <w:delText>passionate</w:delText>
        </w:r>
      </w:del>
      <w:ins w:id="29" w:author="asgug" w:date="2014-07-12T15:43:00Z">
        <w:r w:rsidR="00B00B42">
          <w:t>passionate</w:t>
        </w:r>
      </w:ins>
      <w:r>
        <w:t xml:space="preserve"> </w:t>
      </w:r>
      <w:r w:rsidR="006A20CA">
        <w:t>about their brands</w:t>
      </w:r>
      <w:r>
        <w:t xml:space="preserve"> </w:t>
      </w:r>
      <w:del w:id="30" w:author="asgug" w:date="2014-07-12T15:42:00Z">
        <w:r w:rsidDel="00B00B42">
          <w:delText xml:space="preserve">collaborating </w:delText>
        </w:r>
      </w:del>
      <w:r>
        <w:t>to inspire audience</w:t>
      </w:r>
      <w:del w:id="31" w:author="asgug" w:date="2014-07-12T15:43:00Z">
        <w:r w:rsidDel="00B00B42">
          <w:delText>s</w:delText>
        </w:r>
      </w:del>
      <w:r>
        <w:t xml:space="preserve"> and offer</w:t>
      </w:r>
      <w:ins w:id="32" w:author="asgug" w:date="2014-07-12T15:43:00Z">
        <w:r w:rsidR="00B00B42">
          <w:t xml:space="preserve"> </w:t>
        </w:r>
      </w:ins>
      <w:del w:id="33" w:author="asgug" w:date="2014-07-12T15:43:00Z">
        <w:r w:rsidDel="00B00B42">
          <w:delText>ing</w:delText>
        </w:r>
      </w:del>
      <w:del w:id="34" w:author="asgug" w:date="2014-07-12T15:45:00Z">
        <w:r w:rsidDel="00B00B42">
          <w:delText xml:space="preserve"> customers </w:delText>
        </w:r>
      </w:del>
      <w:r>
        <w:t>the best experience</w:t>
      </w:r>
      <w:del w:id="35" w:author="asgug" w:date="2014-07-12T15:43:00Z">
        <w:r w:rsidDel="00B00B42">
          <w:delText>s</w:delText>
        </w:r>
      </w:del>
      <w:ins w:id="36" w:author="asgug" w:date="2014-07-12T15:45:00Z">
        <w:r w:rsidR="00B00B42" w:rsidRPr="00B00B42">
          <w:t xml:space="preserve"> </w:t>
        </w:r>
        <w:r w:rsidR="00B00B42">
          <w:t>to customers</w:t>
        </w:r>
      </w:ins>
      <w:r>
        <w:t xml:space="preserve">. A copy of my resume is enclosed for your review and consideration. I am looking forward to hearing from you to discuss how I could further contribute to bring </w:t>
      </w:r>
      <w:r w:rsidR="00F43544">
        <w:t>MSG sports</w:t>
      </w:r>
      <w:r w:rsidR="006A20CA">
        <w:t xml:space="preserve"> </w:t>
      </w:r>
      <w:r>
        <w:t xml:space="preserve">business performance to the next level. </w:t>
      </w:r>
    </w:p>
    <w:p w:rsidR="0069285F" w:rsidRDefault="0069285F" w:rsidP="0069285F">
      <w:pPr>
        <w:spacing w:after="0"/>
        <w:jc w:val="both"/>
      </w:pPr>
    </w:p>
    <w:p w:rsidR="0069285F" w:rsidRPr="00883D7E" w:rsidRDefault="0069285F" w:rsidP="0069285F">
      <w:pPr>
        <w:spacing w:after="0"/>
        <w:jc w:val="both"/>
        <w:rPr>
          <w:lang w:val="fr-FR"/>
          <w:rPrChange w:id="37" w:author="Sylvestre" w:date="2014-07-12T17:44:00Z">
            <w:rPr/>
          </w:rPrChange>
        </w:rPr>
      </w:pPr>
      <w:r w:rsidRPr="00883D7E">
        <w:rPr>
          <w:lang w:val="fr-FR"/>
          <w:rPrChange w:id="38" w:author="Sylvestre" w:date="2014-07-12T17:44:00Z">
            <w:rPr/>
          </w:rPrChange>
        </w:rPr>
        <w:t xml:space="preserve">Best Regards, </w:t>
      </w:r>
    </w:p>
    <w:p w:rsidR="0069285F" w:rsidRPr="00883D7E" w:rsidRDefault="0069285F" w:rsidP="0069285F">
      <w:pPr>
        <w:spacing w:after="0"/>
        <w:jc w:val="both"/>
        <w:rPr>
          <w:lang w:val="fr-FR"/>
          <w:rPrChange w:id="39" w:author="Sylvestre" w:date="2014-07-12T17:44:00Z">
            <w:rPr/>
          </w:rPrChange>
        </w:rPr>
      </w:pPr>
    </w:p>
    <w:p w:rsidR="0069285F" w:rsidRPr="00883D7E" w:rsidRDefault="0069285F" w:rsidP="0069285F">
      <w:pPr>
        <w:spacing w:after="0"/>
        <w:jc w:val="both"/>
        <w:rPr>
          <w:lang w:val="fr-FR"/>
          <w:rPrChange w:id="40" w:author="Sylvestre" w:date="2014-07-12T17:44:00Z">
            <w:rPr/>
          </w:rPrChange>
        </w:rPr>
      </w:pPr>
      <w:r w:rsidRPr="00883D7E">
        <w:rPr>
          <w:lang w:val="fr-FR"/>
          <w:rPrChange w:id="41" w:author="Sylvestre" w:date="2014-07-12T17:44:00Z">
            <w:rPr/>
          </w:rPrChange>
        </w:rPr>
        <w:t>Sylvestre Gug.</w:t>
      </w:r>
    </w:p>
    <w:p w:rsidR="00132521" w:rsidRPr="00EB396F" w:rsidRDefault="00132521" w:rsidP="00EB396F">
      <w:pPr>
        <w:pStyle w:val="NormalWeb"/>
        <w:spacing w:line="170" w:lineRule="atLeast"/>
        <w:rPr>
          <w:lang w:val="fr-FR"/>
        </w:rPr>
      </w:pPr>
    </w:p>
    <w:sectPr w:rsidR="00132521" w:rsidRPr="00EB396F" w:rsidSect="00FF51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sgug" w:date="2014-07-12T18:49:00Z" w:initials="a">
    <w:p w:rsidR="002C0772" w:rsidRPr="00883D7E" w:rsidRDefault="002C0772" w:rsidP="002C077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883D7E">
        <w:rPr>
          <w:lang w:val="fr-FR"/>
        </w:rPr>
        <w:t xml:space="preserve">Ca </w:t>
      </w:r>
      <w:proofErr w:type="spellStart"/>
      <w:r w:rsidRPr="00883D7E">
        <w:rPr>
          <w:lang w:val="fr-FR"/>
        </w:rPr>
        <w:t>veux</w:t>
      </w:r>
      <w:proofErr w:type="spellEnd"/>
      <w:r w:rsidRPr="00883D7E">
        <w:rPr>
          <w:lang w:val="fr-FR"/>
        </w:rPr>
        <w:t xml:space="preserve"> dire quoi </w:t>
      </w:r>
      <w:proofErr w:type="spellStart"/>
      <w:r w:rsidRPr="00883D7E">
        <w:rPr>
          <w:lang w:val="fr-FR"/>
        </w:rPr>
        <w:t>ca</w:t>
      </w:r>
      <w:proofErr w:type="spellEnd"/>
      <w:r w:rsidRPr="00883D7E">
        <w:rPr>
          <w:lang w:val="fr-FR"/>
        </w:rPr>
        <w:t>????</w:t>
      </w:r>
    </w:p>
  </w:comment>
  <w:comment w:id="25" w:author="asgug" w:date="2014-07-12T15:45:00Z" w:initials="a">
    <w:p w:rsidR="0066683D" w:rsidRPr="00883D7E" w:rsidRDefault="0066683D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883D7E">
        <w:rPr>
          <w:lang w:val="fr-FR"/>
        </w:rPr>
        <w:t>?????????????????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E9F" w:rsidRDefault="00881E9F" w:rsidP="005A4AA7">
      <w:pPr>
        <w:spacing w:after="0" w:line="240" w:lineRule="auto"/>
      </w:pPr>
      <w:r>
        <w:separator/>
      </w:r>
    </w:p>
  </w:endnote>
  <w:endnote w:type="continuationSeparator" w:id="0">
    <w:p w:rsidR="00881E9F" w:rsidRDefault="00881E9F" w:rsidP="005A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E9F" w:rsidRDefault="00881E9F" w:rsidP="005A4AA7">
      <w:pPr>
        <w:spacing w:after="0" w:line="240" w:lineRule="auto"/>
      </w:pPr>
      <w:r>
        <w:separator/>
      </w:r>
    </w:p>
  </w:footnote>
  <w:footnote w:type="continuationSeparator" w:id="0">
    <w:p w:rsidR="00881E9F" w:rsidRDefault="00881E9F" w:rsidP="005A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A7" w:rsidRDefault="005A4AA7" w:rsidP="005A4AA7">
    <w:pPr>
      <w:pStyle w:val="En-tte"/>
      <w:jc w:val="right"/>
    </w:pPr>
    <w:r>
      <w:t>Sylvestre Gug</w:t>
    </w:r>
  </w:p>
  <w:p w:rsidR="005A4AA7" w:rsidRDefault="005A4AA7" w:rsidP="005A4AA7">
    <w:pPr>
      <w:pStyle w:val="En-tte"/>
      <w:jc w:val="right"/>
    </w:pPr>
    <w:r>
      <w:t>258 Barrow Street - #2E</w:t>
    </w:r>
  </w:p>
  <w:p w:rsidR="005A4AA7" w:rsidRDefault="005A4AA7" w:rsidP="005A4AA7">
    <w:pPr>
      <w:pStyle w:val="En-tte"/>
      <w:jc w:val="right"/>
    </w:pPr>
    <w:r>
      <w:t>Jersey City, NJ 07302</w:t>
    </w:r>
  </w:p>
  <w:p w:rsidR="005A4AA7" w:rsidRDefault="005A4AA7" w:rsidP="005A4AA7">
    <w:pPr>
      <w:pStyle w:val="En-tte"/>
      <w:jc w:val="right"/>
    </w:pPr>
    <w:r>
      <w:t>(917) 862-1151</w:t>
    </w:r>
  </w:p>
  <w:p w:rsidR="005A4AA7" w:rsidRDefault="00881E9F" w:rsidP="005A4AA7">
    <w:pPr>
      <w:pStyle w:val="En-tte"/>
      <w:jc w:val="right"/>
    </w:pPr>
    <w:hyperlink r:id="rId1" w:history="1">
      <w:r w:rsidR="005A4AA7" w:rsidRPr="00BB5286">
        <w:rPr>
          <w:rStyle w:val="Lienhypertexte"/>
        </w:rPr>
        <w:t>Sylvestre.gug@gmail.com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B7DBB"/>
    <w:multiLevelType w:val="hybridMultilevel"/>
    <w:tmpl w:val="9BC67130"/>
    <w:lvl w:ilvl="0" w:tplc="FF947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6C"/>
    <w:rsid w:val="00005FEB"/>
    <w:rsid w:val="00055AAC"/>
    <w:rsid w:val="000573F4"/>
    <w:rsid w:val="00061D84"/>
    <w:rsid w:val="00067B23"/>
    <w:rsid w:val="000D2D18"/>
    <w:rsid w:val="00132521"/>
    <w:rsid w:val="00146033"/>
    <w:rsid w:val="00171A03"/>
    <w:rsid w:val="001773F0"/>
    <w:rsid w:val="00201A87"/>
    <w:rsid w:val="0029657E"/>
    <w:rsid w:val="002C0772"/>
    <w:rsid w:val="002F1D6C"/>
    <w:rsid w:val="003504F8"/>
    <w:rsid w:val="003A17DB"/>
    <w:rsid w:val="003E3BE4"/>
    <w:rsid w:val="00437CB7"/>
    <w:rsid w:val="00525014"/>
    <w:rsid w:val="00593C84"/>
    <w:rsid w:val="005A4941"/>
    <w:rsid w:val="005A4AA7"/>
    <w:rsid w:val="005B01D0"/>
    <w:rsid w:val="005F3D33"/>
    <w:rsid w:val="006407A5"/>
    <w:rsid w:val="0066683D"/>
    <w:rsid w:val="00667C85"/>
    <w:rsid w:val="00683C46"/>
    <w:rsid w:val="0069285F"/>
    <w:rsid w:val="006A20CA"/>
    <w:rsid w:val="006C46A2"/>
    <w:rsid w:val="00802BD4"/>
    <w:rsid w:val="0083730C"/>
    <w:rsid w:val="00850B17"/>
    <w:rsid w:val="0086662F"/>
    <w:rsid w:val="00881E9F"/>
    <w:rsid w:val="00883D7E"/>
    <w:rsid w:val="008D1986"/>
    <w:rsid w:val="008F68B9"/>
    <w:rsid w:val="0094467C"/>
    <w:rsid w:val="00976993"/>
    <w:rsid w:val="00A44A52"/>
    <w:rsid w:val="00A47313"/>
    <w:rsid w:val="00A53697"/>
    <w:rsid w:val="00AE2F05"/>
    <w:rsid w:val="00B00B42"/>
    <w:rsid w:val="00B43830"/>
    <w:rsid w:val="00B449ED"/>
    <w:rsid w:val="00B86F91"/>
    <w:rsid w:val="00BC1BAF"/>
    <w:rsid w:val="00C07B8E"/>
    <w:rsid w:val="00C852B8"/>
    <w:rsid w:val="00C85F0A"/>
    <w:rsid w:val="00CC07C3"/>
    <w:rsid w:val="00CE6546"/>
    <w:rsid w:val="00D07E01"/>
    <w:rsid w:val="00D516AF"/>
    <w:rsid w:val="00D809EC"/>
    <w:rsid w:val="00DB1EF6"/>
    <w:rsid w:val="00E23961"/>
    <w:rsid w:val="00EB396F"/>
    <w:rsid w:val="00F018DA"/>
    <w:rsid w:val="00F209C1"/>
    <w:rsid w:val="00F368B8"/>
    <w:rsid w:val="00F43544"/>
    <w:rsid w:val="00F600BD"/>
    <w:rsid w:val="00FE1000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A7"/>
  </w:style>
  <w:style w:type="paragraph" w:styleId="Pieddepage">
    <w:name w:val="footer"/>
    <w:basedOn w:val="Normal"/>
    <w:link w:val="PieddepageCar"/>
    <w:uiPriority w:val="99"/>
    <w:unhideWhenUsed/>
    <w:rsid w:val="005A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A7"/>
  </w:style>
  <w:style w:type="character" w:styleId="Lienhypertexte">
    <w:name w:val="Hyperlink"/>
    <w:basedOn w:val="Policepardfaut"/>
    <w:uiPriority w:val="99"/>
    <w:unhideWhenUsed/>
    <w:rsid w:val="005A4AA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AA7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68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68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68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68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68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5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4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stre.g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Sylvestre</cp:lastModifiedBy>
  <cp:revision>2</cp:revision>
  <dcterms:created xsi:type="dcterms:W3CDTF">2014-07-13T21:55:00Z</dcterms:created>
  <dcterms:modified xsi:type="dcterms:W3CDTF">2014-07-13T21:55:00Z</dcterms:modified>
</cp:coreProperties>
</file>